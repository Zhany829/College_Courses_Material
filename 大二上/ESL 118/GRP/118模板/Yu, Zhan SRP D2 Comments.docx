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4CA36" w14:textId="77777777" w:rsidR="00BD06A7" w:rsidRDefault="003C5674">
      <w:pPr>
        <w:pStyle w:val="1"/>
        <w:autoSpaceDE w:val="0"/>
        <w:jc w:val="left"/>
        <w:rPr>
          <w:rFonts w:ascii="Times New Roman" w:hAnsi="Times New Roman"/>
          <w:sz w:val="24"/>
          <w:szCs w:val="24"/>
        </w:rPr>
      </w:pPr>
      <w:r>
        <w:rPr>
          <w:rFonts w:ascii="Times New Roman" w:hAnsi="Times New Roman"/>
          <w:sz w:val="24"/>
          <w:szCs w:val="24"/>
        </w:rPr>
        <w:t>Your Name: Zhan Yu</w:t>
      </w:r>
    </w:p>
    <w:p w14:paraId="78B4CA37" w14:textId="77777777" w:rsidR="00BD06A7" w:rsidRDefault="003C5674">
      <w:pPr>
        <w:pStyle w:val="1"/>
        <w:autoSpaceDE w:val="0"/>
        <w:jc w:val="left"/>
        <w:rPr>
          <w:rFonts w:ascii="Times New Roman" w:hAnsi="Times New Roman"/>
          <w:sz w:val="24"/>
          <w:szCs w:val="24"/>
        </w:rPr>
      </w:pPr>
      <w:r>
        <w:rPr>
          <w:rFonts w:ascii="Times New Roman" w:hAnsi="Times New Roman"/>
          <w:sz w:val="24"/>
          <w:szCs w:val="24"/>
        </w:rPr>
        <w:t>Instructor: Terry Nuckolls</w:t>
      </w:r>
    </w:p>
    <w:p w14:paraId="78B4CA38" w14:textId="77777777" w:rsidR="00BD06A7" w:rsidRDefault="003C5674">
      <w:pPr>
        <w:pStyle w:val="1"/>
        <w:autoSpaceDE w:val="0"/>
        <w:jc w:val="left"/>
        <w:rPr>
          <w:rFonts w:ascii="Times New Roman" w:hAnsi="Times New Roman"/>
          <w:sz w:val="24"/>
          <w:szCs w:val="24"/>
        </w:rPr>
      </w:pPr>
      <w:r>
        <w:rPr>
          <w:rFonts w:ascii="Times New Roman" w:hAnsi="Times New Roman"/>
          <w:sz w:val="24"/>
          <w:szCs w:val="24"/>
        </w:rPr>
        <w:t>ESL 118</w:t>
      </w:r>
    </w:p>
    <w:p w14:paraId="78B4CA39" w14:textId="77777777" w:rsidR="00BD06A7" w:rsidRDefault="003C5674">
      <w:pPr>
        <w:pStyle w:val="1"/>
        <w:autoSpaceDE w:val="0"/>
        <w:jc w:val="left"/>
        <w:rPr>
          <w:rFonts w:ascii="Times New Roman" w:hAnsi="Times New Roman"/>
          <w:sz w:val="24"/>
          <w:szCs w:val="24"/>
        </w:rPr>
      </w:pPr>
      <w:r>
        <w:rPr>
          <w:rFonts w:ascii="Times New Roman" w:hAnsi="Times New Roman"/>
          <w:sz w:val="24"/>
          <w:szCs w:val="24"/>
        </w:rPr>
        <w:t>SRP Draft One</w:t>
      </w:r>
    </w:p>
    <w:p w14:paraId="78B4CA3A" w14:textId="77777777" w:rsidR="00BD06A7" w:rsidRDefault="003C5674">
      <w:pPr>
        <w:pStyle w:val="1"/>
        <w:autoSpaceDE w:val="0"/>
        <w:jc w:val="left"/>
        <w:rPr>
          <w:rFonts w:ascii="Times New Roman" w:hAnsi="Times New Roman"/>
          <w:sz w:val="24"/>
          <w:szCs w:val="24"/>
        </w:rPr>
      </w:pPr>
      <w:r>
        <w:rPr>
          <w:rFonts w:ascii="Times New Roman" w:hAnsi="Times New Roman"/>
          <w:sz w:val="24"/>
          <w:szCs w:val="24"/>
        </w:rPr>
        <w:t>Deadline: September 16</w:t>
      </w:r>
    </w:p>
    <w:p w14:paraId="78B4CA3B" w14:textId="1BDE5581" w:rsidR="00BD06A7" w:rsidRDefault="003C5674">
      <w:pPr>
        <w:pStyle w:val="1"/>
        <w:autoSpaceDE w:val="0"/>
        <w:jc w:val="left"/>
        <w:rPr>
          <w:rFonts w:ascii="Times New Roman" w:hAnsi="Times New Roman"/>
          <w:sz w:val="24"/>
          <w:szCs w:val="24"/>
        </w:rPr>
      </w:pPr>
      <w:r>
        <w:rPr>
          <w:rFonts w:ascii="Times New Roman" w:hAnsi="Times New Roman"/>
          <w:sz w:val="24"/>
          <w:szCs w:val="24"/>
        </w:rPr>
        <w:t>Words: 660</w:t>
      </w:r>
    </w:p>
    <w:p w14:paraId="78B4CA3C" w14:textId="77777777" w:rsidR="00BD06A7" w:rsidRDefault="003C5674">
      <w:pPr>
        <w:pStyle w:val="1"/>
        <w:autoSpaceDE w:val="0"/>
        <w:spacing w:line="480" w:lineRule="auto"/>
        <w:jc w:val="center"/>
        <w:rPr>
          <w:rFonts w:ascii="Times New Roman" w:hAnsi="Times New Roman"/>
          <w:sz w:val="24"/>
          <w:szCs w:val="24"/>
        </w:rPr>
      </w:pPr>
      <w:r>
        <w:rPr>
          <w:rFonts w:ascii="Times New Roman" w:hAnsi="Times New Roman"/>
          <w:sz w:val="24"/>
          <w:szCs w:val="24"/>
        </w:rPr>
        <w:t>Internet Shaming</w:t>
      </w:r>
    </w:p>
    <w:p w14:paraId="78B4CA3D" w14:textId="4730D047" w:rsidR="00BD06A7" w:rsidRDefault="003C5674">
      <w:pPr>
        <w:pStyle w:val="1"/>
        <w:autoSpaceDE w:val="0"/>
        <w:spacing w:line="480" w:lineRule="auto"/>
        <w:contextualSpacing/>
        <w:jc w:val="left"/>
        <w:rPr>
          <w:rFonts w:ascii="Times New Roman" w:hAnsi="Times New Roman"/>
          <w:sz w:val="24"/>
          <w:szCs w:val="24"/>
        </w:rPr>
      </w:pPr>
      <w:r>
        <w:rPr>
          <w:rFonts w:ascii="Times New Roman" w:hAnsi="Times New Roman"/>
          <w:sz w:val="24"/>
          <w:szCs w:val="24"/>
        </w:rPr>
        <w:tab/>
        <w:t xml:space="preserve">With the rapid development and change of technology and </w:t>
      </w:r>
      <w:ins w:id="0" w:author="Terry Nuckolls" w:date="2020-09-27T15:47:00Z">
        <w:r w:rsidR="00E72CBF">
          <w:rPr>
            <w:rFonts w:ascii="Times New Roman" w:hAnsi="Times New Roman"/>
            <w:sz w:val="24"/>
            <w:szCs w:val="24"/>
          </w:rPr>
          <w:t xml:space="preserve">THE INTERNET </w:t>
        </w:r>
      </w:ins>
      <w:proofErr w:type="spellStart"/>
      <w:r>
        <w:rPr>
          <w:rFonts w:ascii="Times New Roman" w:hAnsi="Times New Roman"/>
          <w:sz w:val="24"/>
          <w:szCs w:val="24"/>
        </w:rPr>
        <w:t>internet</w:t>
      </w:r>
      <w:proofErr w:type="spellEnd"/>
      <w:r>
        <w:rPr>
          <w:rFonts w:ascii="Times New Roman" w:hAnsi="Times New Roman"/>
          <w:sz w:val="24"/>
          <w:szCs w:val="24"/>
        </w:rPr>
        <w:t xml:space="preserve">, people can share the </w:t>
      </w:r>
      <w:commentRangeStart w:id="1"/>
      <w:r>
        <w:rPr>
          <w:rFonts w:ascii="Times New Roman" w:hAnsi="Times New Roman"/>
          <w:sz w:val="24"/>
          <w:szCs w:val="24"/>
        </w:rPr>
        <w:t>unreasonable</w:t>
      </w:r>
      <w:commentRangeEnd w:id="1"/>
      <w:r w:rsidR="00E72CBF">
        <w:rPr>
          <w:rStyle w:val="CommentReference"/>
          <w:rFonts w:asciiTheme="minorHAnsi" w:eastAsiaTheme="minorEastAsia" w:hAnsiTheme="minorHAnsi" w:cstheme="minorBidi"/>
        </w:rPr>
        <w:commentReference w:id="1"/>
      </w:r>
      <w:r>
        <w:rPr>
          <w:rFonts w:ascii="Times New Roman" w:hAnsi="Times New Roman"/>
          <w:sz w:val="24"/>
          <w:szCs w:val="24"/>
        </w:rPr>
        <w:t xml:space="preserve"> phenomena in society they have encountered more easily and conveniently through </w:t>
      </w:r>
      <w:commentRangeStart w:id="2"/>
      <w:r>
        <w:rPr>
          <w:rFonts w:ascii="Times New Roman" w:hAnsi="Times New Roman"/>
          <w:sz w:val="24"/>
          <w:szCs w:val="24"/>
        </w:rPr>
        <w:t>the</w:t>
      </w:r>
      <w:commentRangeEnd w:id="2"/>
      <w:r w:rsidR="00E72CBF">
        <w:rPr>
          <w:rStyle w:val="CommentReference"/>
          <w:rFonts w:asciiTheme="minorHAnsi" w:eastAsiaTheme="minorEastAsia" w:hAnsiTheme="minorHAnsi" w:cstheme="minorBidi"/>
        </w:rPr>
        <w:commentReference w:id="2"/>
      </w:r>
      <w:r>
        <w:rPr>
          <w:rFonts w:ascii="Times New Roman" w:hAnsi="Times New Roman"/>
          <w:sz w:val="24"/>
          <w:szCs w:val="24"/>
        </w:rPr>
        <w:t xml:space="preserve"> social media. Moreover, they are also able to express their opinions </w:t>
      </w:r>
      <w:commentRangeStart w:id="3"/>
      <w:r>
        <w:rPr>
          <w:rFonts w:ascii="Times New Roman" w:hAnsi="Times New Roman"/>
          <w:sz w:val="24"/>
          <w:szCs w:val="24"/>
        </w:rPr>
        <w:t>on</w:t>
      </w:r>
      <w:commentRangeEnd w:id="3"/>
      <w:r w:rsidR="00E72CBF">
        <w:rPr>
          <w:rStyle w:val="CommentReference"/>
          <w:rFonts w:asciiTheme="minorHAnsi" w:eastAsiaTheme="minorEastAsia" w:hAnsiTheme="minorHAnsi" w:cstheme="minorBidi"/>
        </w:rPr>
        <w:commentReference w:id="3"/>
      </w:r>
      <w:r>
        <w:rPr>
          <w:rFonts w:ascii="Times New Roman" w:hAnsi="Times New Roman"/>
          <w:sz w:val="24"/>
          <w:szCs w:val="24"/>
        </w:rPr>
        <w:t xml:space="preserve"> events published by others. Therefore, the events that are special and sensitive, like events related to unequal treatment and damage to environment can be posted online immediately and publicly with criticisms shared by a numerous number of people, which causes enormous public opinion pressure to </w:t>
      </w:r>
      <w:commentRangeStart w:id="4"/>
      <w:r>
        <w:rPr>
          <w:rFonts w:ascii="Times New Roman" w:hAnsi="Times New Roman"/>
          <w:sz w:val="24"/>
          <w:szCs w:val="24"/>
        </w:rPr>
        <w:t>the</w:t>
      </w:r>
      <w:commentRangeEnd w:id="4"/>
      <w:r w:rsidR="00E72CBF">
        <w:rPr>
          <w:rStyle w:val="CommentReference"/>
          <w:rFonts w:asciiTheme="minorHAnsi" w:eastAsiaTheme="minorEastAsia" w:hAnsiTheme="minorHAnsi" w:cstheme="minorBidi"/>
        </w:rPr>
        <w:commentReference w:id="4"/>
      </w:r>
      <w:r>
        <w:rPr>
          <w:rFonts w:ascii="Times New Roman" w:hAnsi="Times New Roman"/>
          <w:sz w:val="24"/>
          <w:szCs w:val="24"/>
        </w:rPr>
        <w:t xml:space="preserve"> client</w:t>
      </w:r>
      <w:r>
        <w:rPr>
          <w:rFonts w:ascii="Times New Roman" w:hAnsi="Times New Roman" w:hint="eastAsia"/>
          <w:sz w:val="24"/>
          <w:szCs w:val="24"/>
        </w:rPr>
        <w:t>s</w:t>
      </w:r>
      <w:r>
        <w:rPr>
          <w:rFonts w:ascii="Times New Roman" w:hAnsi="Times New Roman"/>
          <w:sz w:val="24"/>
          <w:szCs w:val="24"/>
        </w:rPr>
        <w:t xml:space="preserve"> involved in the event. Consequently, I</w:t>
      </w:r>
      <w:r>
        <w:rPr>
          <w:rFonts w:ascii="Times New Roman" w:hAnsi="Times New Roman" w:hint="eastAsia"/>
          <w:sz w:val="24"/>
          <w:szCs w:val="24"/>
        </w:rPr>
        <w:t>n</w:t>
      </w:r>
      <w:r>
        <w:rPr>
          <w:rFonts w:ascii="Times New Roman" w:hAnsi="Times New Roman"/>
          <w:sz w:val="24"/>
          <w:szCs w:val="24"/>
        </w:rPr>
        <w:t xml:space="preserve">ternet shaming should be used as a tool to promote social change because people are able to utilize online humiliation to </w:t>
      </w:r>
      <w:r w:rsidR="00F13508">
        <w:rPr>
          <w:rFonts w:ascii="Times New Roman" w:hAnsi="Times New Roman" w:hint="eastAsia"/>
          <w:sz w:val="24"/>
          <w:szCs w:val="24"/>
        </w:rPr>
        <w:t>address</w:t>
      </w:r>
      <w:r w:rsidR="00F13508">
        <w:rPr>
          <w:rFonts w:ascii="Times New Roman" w:hAnsi="Times New Roman"/>
          <w:sz w:val="24"/>
          <w:szCs w:val="24"/>
        </w:rPr>
        <w:t xml:space="preserve"> </w:t>
      </w:r>
      <w:r w:rsidR="000B6ED0">
        <w:rPr>
          <w:rFonts w:ascii="Times New Roman" w:hAnsi="Times New Roman"/>
          <w:sz w:val="24"/>
          <w:szCs w:val="24"/>
        </w:rPr>
        <w:t>society’s power inequality and the world’s environmental damage.</w:t>
      </w:r>
    </w:p>
    <w:p w14:paraId="78B4CA3E" w14:textId="1737C81D" w:rsidR="00BD06A7" w:rsidRDefault="003C5674">
      <w:pPr>
        <w:pStyle w:val="1"/>
        <w:autoSpaceDE w:val="0"/>
        <w:spacing w:line="480" w:lineRule="auto"/>
        <w:contextualSpacing/>
        <w:jc w:val="left"/>
        <w:rPr>
          <w:rFonts w:ascii="Times New Roman" w:hAnsi="Times New Roman"/>
          <w:sz w:val="24"/>
          <w:szCs w:val="24"/>
        </w:rPr>
      </w:pPr>
      <w:r>
        <w:rPr>
          <w:rFonts w:ascii="Times New Roman" w:hAnsi="Times New Roman"/>
          <w:sz w:val="24"/>
          <w:szCs w:val="24"/>
        </w:rPr>
        <w:tab/>
      </w:r>
      <w:commentRangeStart w:id="5"/>
      <w:r>
        <w:rPr>
          <w:rFonts w:ascii="Times New Roman" w:hAnsi="Times New Roman"/>
          <w:sz w:val="24"/>
          <w:szCs w:val="24"/>
        </w:rPr>
        <w:t>Firstly</w:t>
      </w:r>
      <w:commentRangeEnd w:id="5"/>
      <w:r w:rsidR="00E72CBF">
        <w:rPr>
          <w:rStyle w:val="CommentReference"/>
          <w:rFonts w:asciiTheme="minorHAnsi" w:eastAsiaTheme="minorEastAsia" w:hAnsiTheme="minorHAnsi" w:cstheme="minorBidi"/>
        </w:rPr>
        <w:commentReference w:id="5"/>
      </w:r>
      <w:r>
        <w:rPr>
          <w:rFonts w:ascii="Times New Roman" w:hAnsi="Times New Roman"/>
          <w:sz w:val="24"/>
          <w:szCs w:val="24"/>
        </w:rPr>
        <w:t xml:space="preserve">, people </w:t>
      </w:r>
      <w:proofErr w:type="gramStart"/>
      <w:r>
        <w:rPr>
          <w:rFonts w:ascii="Times New Roman" w:hAnsi="Times New Roman"/>
          <w:sz w:val="24"/>
          <w:szCs w:val="24"/>
        </w:rPr>
        <w:t>are able to</w:t>
      </w:r>
      <w:proofErr w:type="gramEnd"/>
      <w:r>
        <w:rPr>
          <w:rFonts w:ascii="Times New Roman" w:hAnsi="Times New Roman"/>
          <w:sz w:val="24"/>
          <w:szCs w:val="24"/>
        </w:rPr>
        <w:t xml:space="preserve"> encourage social change by </w:t>
      </w:r>
      <w:commentRangeStart w:id="6"/>
      <w:r>
        <w:rPr>
          <w:rFonts w:ascii="Times New Roman" w:hAnsi="Times New Roman"/>
          <w:sz w:val="24"/>
          <w:szCs w:val="24"/>
        </w:rPr>
        <w:t>implementing</w:t>
      </w:r>
      <w:commentRangeEnd w:id="6"/>
      <w:r w:rsidR="00E72CBF">
        <w:rPr>
          <w:rStyle w:val="CommentReference"/>
          <w:rFonts w:asciiTheme="minorHAnsi" w:eastAsiaTheme="minorEastAsia" w:hAnsiTheme="minorHAnsi" w:cstheme="minorBidi"/>
        </w:rPr>
        <w:commentReference w:id="6"/>
      </w:r>
      <w:r>
        <w:rPr>
          <w:rFonts w:ascii="Times New Roman" w:hAnsi="Times New Roman"/>
          <w:sz w:val="24"/>
          <w:szCs w:val="24"/>
        </w:rPr>
        <w:t xml:space="preserve"> social media to shame people who have higher and unequal right in </w:t>
      </w:r>
      <w:commentRangeStart w:id="7"/>
      <w:r>
        <w:rPr>
          <w:rFonts w:ascii="Times New Roman" w:hAnsi="Times New Roman"/>
          <w:sz w:val="24"/>
          <w:szCs w:val="24"/>
        </w:rPr>
        <w:t>society</w:t>
      </w:r>
      <w:commentRangeEnd w:id="7"/>
      <w:r w:rsidR="00E72CBF">
        <w:rPr>
          <w:rStyle w:val="CommentReference"/>
          <w:rFonts w:asciiTheme="minorHAnsi" w:eastAsiaTheme="minorEastAsia" w:hAnsiTheme="minorHAnsi" w:cstheme="minorBidi"/>
        </w:rPr>
        <w:commentReference w:id="7"/>
      </w:r>
      <w:r>
        <w:rPr>
          <w:rFonts w:ascii="Times New Roman" w:hAnsi="Times New Roman"/>
          <w:sz w:val="24"/>
          <w:szCs w:val="24"/>
        </w:rPr>
        <w:t xml:space="preserve"> to protect people of low status. Nowadays, there are many people </w:t>
      </w:r>
      <w:ins w:id="8" w:author="Terry Nuckolls" w:date="2020-09-27T15:54:00Z">
        <w:r w:rsidR="00E72CBF">
          <w:rPr>
            <w:rFonts w:ascii="Times New Roman" w:hAnsi="Times New Roman"/>
            <w:sz w:val="24"/>
            <w:szCs w:val="24"/>
          </w:rPr>
          <w:t>IN SOCIE</w:t>
        </w:r>
      </w:ins>
      <w:ins w:id="9" w:author="Terry Nuckolls" w:date="2020-09-27T15:55:00Z">
        <w:r w:rsidR="00E72CBF">
          <w:rPr>
            <w:rFonts w:ascii="Times New Roman" w:hAnsi="Times New Roman"/>
            <w:sz w:val="24"/>
            <w:szCs w:val="24"/>
          </w:rPr>
          <w:t xml:space="preserve">TY WHO ARE STILL CONSIDERED TO BE BORN WITH A DIFFERENT STATUS, AND IT IS ALMOST IMPOSSIBLE TO CHANGE THIS </w:t>
        </w:r>
        <w:proofErr w:type="spellStart"/>
        <w:r w:rsidR="00E72CBF">
          <w:rPr>
            <w:rFonts w:ascii="Times New Roman" w:hAnsi="Times New Roman"/>
            <w:sz w:val="24"/>
            <w:szCs w:val="24"/>
          </w:rPr>
          <w:t>NOTIO</w:t>
        </w:r>
      </w:ins>
      <w:ins w:id="10" w:author="Terry Nuckolls" w:date="2020-09-27T15:56:00Z">
        <w:r w:rsidR="00E72CBF">
          <w:rPr>
            <w:rFonts w:ascii="Times New Roman" w:hAnsi="Times New Roman"/>
            <w:sz w:val="24"/>
            <w:szCs w:val="24"/>
          </w:rPr>
          <w:t>N.</w:t>
        </w:r>
      </w:ins>
      <w:commentRangeStart w:id="11"/>
      <w:r>
        <w:rPr>
          <w:rFonts w:ascii="Times New Roman" w:hAnsi="Times New Roman"/>
          <w:sz w:val="24"/>
          <w:szCs w:val="24"/>
        </w:rPr>
        <w:t>still</w:t>
      </w:r>
      <w:commentRangeEnd w:id="11"/>
      <w:proofErr w:type="spellEnd"/>
      <w:r w:rsidR="00E72CBF">
        <w:rPr>
          <w:rStyle w:val="CommentReference"/>
          <w:rFonts w:asciiTheme="minorHAnsi" w:eastAsiaTheme="minorEastAsia" w:hAnsiTheme="minorHAnsi" w:cstheme="minorBidi"/>
        </w:rPr>
        <w:commentReference w:id="11"/>
      </w:r>
      <w:r>
        <w:rPr>
          <w:rFonts w:ascii="Times New Roman" w:hAnsi="Times New Roman"/>
          <w:sz w:val="24"/>
          <w:szCs w:val="24"/>
        </w:rPr>
        <w:t xml:space="preserve"> considers people are born to have a different status, and individuals cannot simply change this notion. Nonetheless, Beard (2016) points out that people can gather others who have the same mind to express their criticism online, which can amplify the influence of shaming (p. 1). There is an old saying </w:t>
      </w:r>
      <w:commentRangeStart w:id="12"/>
      <w:r>
        <w:rPr>
          <w:rFonts w:ascii="Times New Roman" w:hAnsi="Times New Roman"/>
          <w:sz w:val="24"/>
          <w:szCs w:val="24"/>
        </w:rPr>
        <w:t>goes</w:t>
      </w:r>
      <w:commentRangeEnd w:id="12"/>
      <w:r w:rsidR="00E72CBF">
        <w:rPr>
          <w:rStyle w:val="CommentReference"/>
          <w:rFonts w:asciiTheme="minorHAnsi" w:eastAsiaTheme="minorEastAsia" w:hAnsiTheme="minorHAnsi" w:cstheme="minorBidi"/>
        </w:rPr>
        <w:commentReference w:id="12"/>
      </w:r>
      <w:r>
        <w:rPr>
          <w:rFonts w:ascii="Times New Roman" w:hAnsi="Times New Roman"/>
          <w:sz w:val="24"/>
          <w:szCs w:val="24"/>
        </w:rPr>
        <w:t xml:space="preserve"> that there is strength in numbers. </w:t>
      </w:r>
      <w:commentRangeStart w:id="13"/>
      <w:r>
        <w:rPr>
          <w:rFonts w:ascii="Times New Roman" w:hAnsi="Times New Roman"/>
          <w:sz w:val="24"/>
          <w:szCs w:val="24"/>
        </w:rPr>
        <w:lastRenderedPageBreak/>
        <w:t>Therefore</w:t>
      </w:r>
      <w:commentRangeEnd w:id="13"/>
      <w:r w:rsidR="00497E32">
        <w:rPr>
          <w:rStyle w:val="CommentReference"/>
          <w:rFonts w:asciiTheme="minorHAnsi" w:eastAsiaTheme="minorEastAsia" w:hAnsiTheme="minorHAnsi" w:cstheme="minorBidi"/>
        </w:rPr>
        <w:commentReference w:id="13"/>
      </w:r>
      <w:r>
        <w:rPr>
          <w:rFonts w:ascii="Times New Roman" w:hAnsi="Times New Roman"/>
          <w:sz w:val="24"/>
          <w:szCs w:val="24"/>
        </w:rPr>
        <w:t>, when they use internet to shame people who insist on the notion that they have higher hierarchical power than that of LGBTI people and the disabled, pressures of public opinion will be generated by the voices of a large number of people and effectively affect those self-righteous (</w:t>
      </w:r>
      <w:commentRangeStart w:id="14"/>
      <w:r>
        <w:rPr>
          <w:rFonts w:ascii="Times New Roman" w:hAnsi="Times New Roman"/>
          <w:sz w:val="24"/>
          <w:szCs w:val="24"/>
        </w:rPr>
        <w:t>Beard</w:t>
      </w:r>
      <w:commentRangeEnd w:id="14"/>
      <w:r w:rsidR="00497E32">
        <w:rPr>
          <w:rStyle w:val="CommentReference"/>
          <w:rFonts w:asciiTheme="minorHAnsi" w:eastAsiaTheme="minorEastAsia" w:hAnsiTheme="minorHAnsi" w:cstheme="minorBidi"/>
        </w:rPr>
        <w:commentReference w:id="14"/>
      </w:r>
      <w:r>
        <w:rPr>
          <w:rFonts w:ascii="Times New Roman" w:hAnsi="Times New Roman"/>
          <w:sz w:val="24"/>
          <w:szCs w:val="24"/>
        </w:rPr>
        <w:t>, 2016, p. 2). As a result, social progress can be promoted by endless challenges on unequal phenomenon by shaming online.</w:t>
      </w:r>
    </w:p>
    <w:p w14:paraId="78B4CA3F" w14:textId="77777777" w:rsidR="00BD06A7" w:rsidRDefault="003C5674">
      <w:pPr>
        <w:pStyle w:val="1"/>
        <w:autoSpaceDE w:val="0"/>
        <w:spacing w:line="480" w:lineRule="auto"/>
        <w:contextualSpacing/>
        <w:jc w:val="left"/>
        <w:rPr>
          <w:rFonts w:ascii="Times New Roman" w:hAnsi="Times New Roman"/>
          <w:sz w:val="24"/>
          <w:szCs w:val="24"/>
        </w:rPr>
      </w:pPr>
      <w:r>
        <w:rPr>
          <w:rFonts w:ascii="Times New Roman" w:hAnsi="Times New Roman"/>
          <w:sz w:val="24"/>
          <w:szCs w:val="24"/>
        </w:rPr>
        <w:tab/>
        <w:t xml:space="preserve">In addition to protecting people’s rights to promote social change, online shaming can also be an effective way to achieve </w:t>
      </w:r>
      <w:commentRangeStart w:id="15"/>
      <w:r>
        <w:rPr>
          <w:rFonts w:ascii="Times New Roman" w:hAnsi="Times New Roman"/>
          <w:sz w:val="24"/>
          <w:szCs w:val="24"/>
        </w:rPr>
        <w:t>it</w:t>
      </w:r>
      <w:commentRangeEnd w:id="15"/>
      <w:r w:rsidR="00497E32">
        <w:rPr>
          <w:rStyle w:val="CommentReference"/>
          <w:rFonts w:asciiTheme="minorHAnsi" w:eastAsiaTheme="minorEastAsia" w:hAnsiTheme="minorHAnsi" w:cstheme="minorBidi"/>
        </w:rPr>
        <w:commentReference w:id="15"/>
      </w:r>
      <w:r>
        <w:rPr>
          <w:rFonts w:ascii="Times New Roman" w:hAnsi="Times New Roman"/>
          <w:sz w:val="24"/>
          <w:szCs w:val="24"/>
        </w:rPr>
        <w:t xml:space="preserve"> by rectifying and </w:t>
      </w:r>
      <w:commentRangeStart w:id="16"/>
      <w:r>
        <w:rPr>
          <w:rFonts w:ascii="Times New Roman" w:hAnsi="Times New Roman"/>
          <w:sz w:val="24"/>
          <w:szCs w:val="24"/>
        </w:rPr>
        <w:t>avoiding</w:t>
      </w:r>
      <w:commentRangeEnd w:id="16"/>
      <w:r w:rsidR="00497E32">
        <w:rPr>
          <w:rStyle w:val="CommentReference"/>
          <w:rFonts w:asciiTheme="minorHAnsi" w:eastAsiaTheme="minorEastAsia" w:hAnsiTheme="minorHAnsi" w:cstheme="minorBidi"/>
        </w:rPr>
        <w:commentReference w:id="16"/>
      </w:r>
      <w:r>
        <w:rPr>
          <w:rFonts w:ascii="Times New Roman" w:hAnsi="Times New Roman"/>
          <w:sz w:val="24"/>
          <w:szCs w:val="24"/>
        </w:rPr>
        <w:t xml:space="preserve"> companies’ profiteering behavior that causes damage to the environment. Since customers and consumers are the source of income for companies and banks, companies and banks </w:t>
      </w:r>
      <w:proofErr w:type="gramStart"/>
      <w:r>
        <w:rPr>
          <w:rFonts w:ascii="Times New Roman" w:hAnsi="Times New Roman"/>
          <w:sz w:val="24"/>
          <w:szCs w:val="24"/>
        </w:rPr>
        <w:t>have to</w:t>
      </w:r>
      <w:proofErr w:type="gramEnd"/>
      <w:r>
        <w:rPr>
          <w:rFonts w:ascii="Times New Roman" w:hAnsi="Times New Roman"/>
          <w:sz w:val="24"/>
          <w:szCs w:val="24"/>
        </w:rPr>
        <w:t xml:space="preserve"> defend their reputation by catering to people’s needs and values. For example, Devitt (2015) </w:t>
      </w:r>
      <w:commentRangeStart w:id="17"/>
      <w:r>
        <w:rPr>
          <w:rFonts w:ascii="Times New Roman" w:hAnsi="Times New Roman"/>
          <w:sz w:val="24"/>
          <w:szCs w:val="24"/>
        </w:rPr>
        <w:t>indicates</w:t>
      </w:r>
      <w:commentRangeEnd w:id="17"/>
      <w:r w:rsidR="00497E32">
        <w:rPr>
          <w:rStyle w:val="CommentReference"/>
          <w:rFonts w:asciiTheme="minorHAnsi" w:eastAsiaTheme="minorEastAsia" w:hAnsiTheme="minorHAnsi" w:cstheme="minorBidi"/>
        </w:rPr>
        <w:commentReference w:id="17"/>
      </w:r>
      <w:r>
        <w:rPr>
          <w:rFonts w:ascii="Times New Roman" w:hAnsi="Times New Roman"/>
          <w:sz w:val="24"/>
          <w:szCs w:val="24"/>
        </w:rPr>
        <w:t xml:space="preserve"> that companies like Google and SeaWorld will change their behaviors if they receive objections and shame from consumers (p. 2). Moreover, the consequences of going against the will of the public can be serious. The public's dissatisfaction after watching the documentary of Orca lakes made SeaWorld's stock fall 60%, and it also stopped the banks from funding coal companies that were removing the mountain tops (</w:t>
      </w:r>
      <w:commentRangeStart w:id="18"/>
      <w:r>
        <w:rPr>
          <w:rFonts w:ascii="Times New Roman" w:hAnsi="Times New Roman"/>
          <w:sz w:val="24"/>
          <w:szCs w:val="24"/>
        </w:rPr>
        <w:t>Devitt</w:t>
      </w:r>
      <w:commentRangeEnd w:id="18"/>
      <w:r w:rsidR="0085175F">
        <w:rPr>
          <w:rStyle w:val="CommentReference"/>
          <w:rFonts w:asciiTheme="minorHAnsi" w:eastAsiaTheme="minorEastAsia" w:hAnsiTheme="minorHAnsi" w:cstheme="minorBidi"/>
        </w:rPr>
        <w:commentReference w:id="18"/>
      </w:r>
      <w:r>
        <w:rPr>
          <w:rFonts w:ascii="Times New Roman" w:hAnsi="Times New Roman"/>
          <w:sz w:val="24"/>
          <w:szCs w:val="24"/>
        </w:rPr>
        <w:t xml:space="preserve">, 2015, p. 3). Therefore, by gathering people online to shame companies that </w:t>
      </w:r>
      <w:commentRangeStart w:id="19"/>
      <w:r>
        <w:rPr>
          <w:rFonts w:ascii="Times New Roman" w:hAnsi="Times New Roman"/>
          <w:sz w:val="24"/>
          <w:szCs w:val="24"/>
        </w:rPr>
        <w:t>behavior</w:t>
      </w:r>
      <w:commentRangeEnd w:id="19"/>
      <w:r w:rsidR="0085175F">
        <w:rPr>
          <w:rStyle w:val="CommentReference"/>
          <w:rFonts w:asciiTheme="minorHAnsi" w:eastAsiaTheme="minorEastAsia" w:hAnsiTheme="minorHAnsi" w:cstheme="minorBidi"/>
        </w:rPr>
        <w:commentReference w:id="19"/>
      </w:r>
      <w:r>
        <w:rPr>
          <w:rFonts w:ascii="Times New Roman" w:hAnsi="Times New Roman"/>
          <w:sz w:val="24"/>
          <w:szCs w:val="24"/>
        </w:rPr>
        <w:t xml:space="preserve"> inappropriately, like damaging environment, the environment of society can be supervised </w:t>
      </w:r>
      <w:commentRangeStart w:id="20"/>
      <w:r>
        <w:rPr>
          <w:rFonts w:ascii="Times New Roman" w:hAnsi="Times New Roman"/>
          <w:sz w:val="24"/>
          <w:szCs w:val="24"/>
        </w:rPr>
        <w:t>effectively</w:t>
      </w:r>
      <w:commentRangeEnd w:id="20"/>
      <w:r w:rsidR="0085175F">
        <w:rPr>
          <w:rStyle w:val="CommentReference"/>
          <w:rFonts w:asciiTheme="minorHAnsi" w:eastAsiaTheme="minorEastAsia" w:hAnsiTheme="minorHAnsi" w:cstheme="minorBidi"/>
        </w:rPr>
        <w:commentReference w:id="20"/>
      </w:r>
      <w:r>
        <w:rPr>
          <w:rFonts w:ascii="Times New Roman" w:hAnsi="Times New Roman"/>
          <w:sz w:val="24"/>
          <w:szCs w:val="24"/>
        </w:rPr>
        <w:t>, which conducted social change in a positive way.</w:t>
      </w:r>
    </w:p>
    <w:p w14:paraId="78B4CA40" w14:textId="77777777" w:rsidR="00BD06A7" w:rsidRDefault="003C5674">
      <w:pPr>
        <w:pStyle w:val="1"/>
        <w:autoSpaceDE w:val="0"/>
        <w:spacing w:line="480" w:lineRule="auto"/>
        <w:contextualSpacing/>
        <w:jc w:val="left"/>
        <w:rPr>
          <w:rFonts w:ascii="Times New Roman" w:hAnsi="Times New Roman"/>
          <w:sz w:val="24"/>
          <w:szCs w:val="24"/>
        </w:rPr>
      </w:pPr>
      <w:r>
        <w:rPr>
          <w:rFonts w:ascii="Times New Roman" w:hAnsi="Times New Roman"/>
          <w:sz w:val="24"/>
          <w:szCs w:val="24"/>
        </w:rPr>
        <w:tab/>
      </w:r>
      <w:commentRangeStart w:id="21"/>
      <w:r>
        <w:rPr>
          <w:rFonts w:ascii="Times New Roman" w:hAnsi="Times New Roman"/>
          <w:sz w:val="24"/>
          <w:szCs w:val="24"/>
        </w:rPr>
        <w:t>In</w:t>
      </w:r>
      <w:commentRangeEnd w:id="21"/>
      <w:r w:rsidR="0085175F">
        <w:rPr>
          <w:rStyle w:val="CommentReference"/>
          <w:rFonts w:asciiTheme="minorHAnsi" w:eastAsiaTheme="minorEastAsia" w:hAnsiTheme="minorHAnsi" w:cstheme="minorBidi"/>
        </w:rPr>
        <w:commentReference w:id="21"/>
      </w:r>
      <w:r>
        <w:rPr>
          <w:rFonts w:ascii="Times New Roman" w:hAnsi="Times New Roman"/>
          <w:sz w:val="24"/>
          <w:szCs w:val="24"/>
        </w:rPr>
        <w:t xml:space="preserve"> contrast, it has been argued that using online shaming as a tool to change current social situation and condition will be ineffective, though shaming will cause short-term influence. After shaming comes up </w:t>
      </w:r>
      <w:proofErr w:type="gramStart"/>
      <w:r>
        <w:rPr>
          <w:rFonts w:ascii="Times New Roman" w:hAnsi="Times New Roman"/>
          <w:sz w:val="24"/>
          <w:szCs w:val="24"/>
        </w:rPr>
        <w:t>over and over again</w:t>
      </w:r>
      <w:proofErr w:type="gramEnd"/>
      <w:r>
        <w:rPr>
          <w:rFonts w:ascii="Times New Roman" w:hAnsi="Times New Roman"/>
          <w:sz w:val="24"/>
          <w:szCs w:val="24"/>
        </w:rPr>
        <w:t xml:space="preserve">, they will know that they are just one symbol of online shaming and not to take it seriously (Pogue, 2016, p. 1). Nevertheless, </w:t>
      </w:r>
      <w:commentRangeStart w:id="22"/>
      <w:r>
        <w:rPr>
          <w:rFonts w:ascii="Times New Roman" w:hAnsi="Times New Roman"/>
          <w:sz w:val="24"/>
          <w:szCs w:val="24"/>
        </w:rPr>
        <w:lastRenderedPageBreak/>
        <w:t>Devitt</w:t>
      </w:r>
      <w:commentRangeEnd w:id="22"/>
      <w:r w:rsidR="0085175F">
        <w:rPr>
          <w:rStyle w:val="CommentReference"/>
          <w:rFonts w:asciiTheme="minorHAnsi" w:eastAsiaTheme="minorEastAsia" w:hAnsiTheme="minorHAnsi" w:cstheme="minorBidi"/>
        </w:rPr>
        <w:commentReference w:id="22"/>
      </w:r>
      <w:r>
        <w:rPr>
          <w:rFonts w:ascii="Times New Roman" w:hAnsi="Times New Roman"/>
          <w:sz w:val="24"/>
          <w:szCs w:val="24"/>
        </w:rPr>
        <w:t xml:space="preserve"> (2015) argues that if a problem can attract a lot of attention on social media, it will have a great impact, and even though social media is developing rapidly, the comments on posts are permanent and searchable, which makes shaming more effective (p. 4). As a result, online shaming can still be a</w:t>
      </w:r>
      <w:r>
        <w:rPr>
          <w:rFonts w:ascii="Times New Roman" w:hAnsi="Times New Roman" w:hint="eastAsia"/>
          <w:sz w:val="24"/>
          <w:szCs w:val="24"/>
        </w:rPr>
        <w:t>n</w:t>
      </w:r>
      <w:r>
        <w:rPr>
          <w:rFonts w:ascii="Times New Roman" w:hAnsi="Times New Roman"/>
          <w:sz w:val="24"/>
          <w:szCs w:val="24"/>
        </w:rPr>
        <w:t xml:space="preserve"> effective way to make change for our society.</w:t>
      </w:r>
    </w:p>
    <w:p w14:paraId="78B4CA41" w14:textId="77777777" w:rsidR="00BD06A7" w:rsidRDefault="003C5674">
      <w:pPr>
        <w:pStyle w:val="1"/>
        <w:autoSpaceDE w:val="0"/>
        <w:spacing w:line="480" w:lineRule="auto"/>
        <w:contextualSpacing/>
        <w:jc w:val="left"/>
        <w:rPr>
          <w:rFonts w:ascii="Times New Roman" w:hAnsi="Times New Roman"/>
          <w:sz w:val="24"/>
          <w:szCs w:val="24"/>
        </w:rPr>
      </w:pPr>
      <w:r>
        <w:rPr>
          <w:rFonts w:ascii="Times New Roman" w:hAnsi="Times New Roman"/>
          <w:sz w:val="24"/>
          <w:szCs w:val="24"/>
        </w:rPr>
        <w:tab/>
        <w:t xml:space="preserve">In conclusion, online stigma can not only protect everyone's special identity by correcting everyone's mistakes and backward concept of equality, but also prevent companies and other organizations from harming the environment, thus actively promoting social change. Moreover, Foucault states that in medieval times, people put guilty people in suburban prisons, and now online shaming has replaced this way of putting people's behaviors online in the form of videos and other forms for people to criticize, which emphasizes the important role of online shaming in current </w:t>
      </w:r>
      <w:commentRangeStart w:id="23"/>
      <w:r>
        <w:rPr>
          <w:rFonts w:ascii="Times New Roman" w:hAnsi="Times New Roman"/>
          <w:sz w:val="24"/>
          <w:szCs w:val="24"/>
        </w:rPr>
        <w:t>society</w:t>
      </w:r>
      <w:commentRangeEnd w:id="23"/>
      <w:r w:rsidR="00210B09">
        <w:rPr>
          <w:rStyle w:val="CommentReference"/>
          <w:rFonts w:asciiTheme="minorHAnsi" w:eastAsiaTheme="minorEastAsia" w:hAnsiTheme="minorHAnsi" w:cstheme="minorBidi"/>
        </w:rPr>
        <w:commentReference w:id="23"/>
      </w:r>
      <w:r>
        <w:rPr>
          <w:rFonts w:ascii="Times New Roman" w:hAnsi="Times New Roman"/>
          <w:sz w:val="24"/>
          <w:szCs w:val="24"/>
        </w:rPr>
        <w:t xml:space="preserve"> (</w:t>
      </w:r>
      <w:proofErr w:type="spellStart"/>
      <w:r>
        <w:rPr>
          <w:rFonts w:ascii="Times New Roman" w:hAnsi="Times New Roman"/>
          <w:sz w:val="24"/>
          <w:szCs w:val="24"/>
        </w:rPr>
        <w:t>Mallén</w:t>
      </w:r>
      <w:proofErr w:type="spellEnd"/>
      <w:r>
        <w:rPr>
          <w:rFonts w:ascii="Times New Roman" w:hAnsi="Times New Roman"/>
          <w:sz w:val="24"/>
          <w:szCs w:val="24"/>
        </w:rPr>
        <w:t>, 2016, p. 15).</w:t>
      </w:r>
    </w:p>
    <w:p w14:paraId="78B4CA42"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3"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4"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5"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6"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7"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8"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9"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A"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B"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C"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D" w14:textId="5CDF067B"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lastRenderedPageBreak/>
        <w:t xml:space="preserve"> </w:t>
      </w:r>
    </w:p>
    <w:p w14:paraId="730889A0" w14:textId="77777777" w:rsidR="003C5674" w:rsidRDefault="003C5674">
      <w:pPr>
        <w:pStyle w:val="1"/>
        <w:autoSpaceDE w:val="0"/>
        <w:spacing w:line="480" w:lineRule="auto"/>
        <w:jc w:val="left"/>
        <w:rPr>
          <w:rFonts w:ascii="Times New Roman" w:hAnsi="Times New Roman"/>
          <w:sz w:val="24"/>
          <w:szCs w:val="24"/>
        </w:rPr>
      </w:pPr>
    </w:p>
    <w:p w14:paraId="78B4CA4E" w14:textId="77777777" w:rsidR="00BD06A7" w:rsidRDefault="003C5674">
      <w:pPr>
        <w:pStyle w:val="1"/>
        <w:autoSpaceDE w:val="0"/>
        <w:spacing w:line="480" w:lineRule="auto"/>
        <w:jc w:val="left"/>
        <w:rPr>
          <w:rFonts w:ascii="Times New Roman" w:hAnsi="Times New Roman"/>
          <w:sz w:val="24"/>
          <w:szCs w:val="24"/>
        </w:rPr>
      </w:pPr>
      <w:r>
        <w:rPr>
          <w:rFonts w:ascii="Times New Roman" w:hAnsi="Times New Roman"/>
          <w:sz w:val="24"/>
          <w:szCs w:val="24"/>
        </w:rPr>
        <w:t xml:space="preserve"> </w:t>
      </w:r>
    </w:p>
    <w:p w14:paraId="78B4CA4F" w14:textId="77777777" w:rsidR="00BD06A7" w:rsidRDefault="003C5674">
      <w:pPr>
        <w:pStyle w:val="1"/>
        <w:autoSpaceDE w:val="0"/>
        <w:spacing w:line="480" w:lineRule="auto"/>
        <w:jc w:val="center"/>
        <w:rPr>
          <w:rFonts w:ascii="Times New Roman" w:hAnsi="Times New Roman"/>
          <w:sz w:val="24"/>
          <w:szCs w:val="24"/>
        </w:rPr>
      </w:pPr>
      <w:r>
        <w:rPr>
          <w:rFonts w:ascii="Times New Roman" w:hAnsi="Times New Roman"/>
          <w:sz w:val="24"/>
          <w:szCs w:val="24"/>
        </w:rPr>
        <w:t>References</w:t>
      </w:r>
    </w:p>
    <w:p w14:paraId="78B4CA50" w14:textId="77777777" w:rsidR="00BD06A7" w:rsidRDefault="003C5674">
      <w:pPr>
        <w:pStyle w:val="1"/>
        <w:wordWrap w:val="0"/>
        <w:autoSpaceDE w:val="0"/>
        <w:spacing w:line="480" w:lineRule="auto"/>
        <w:ind w:left="840" w:hangingChars="350" w:hanging="840"/>
        <w:jc w:val="left"/>
        <w:rPr>
          <w:rStyle w:val="15"/>
          <w:sz w:val="24"/>
          <w:szCs w:val="24"/>
        </w:rPr>
      </w:pPr>
      <w:r>
        <w:rPr>
          <w:rFonts w:ascii="Times New Roman" w:hAnsi="Times New Roman"/>
          <w:sz w:val="24"/>
          <w:szCs w:val="24"/>
        </w:rPr>
        <w:t>Beard, M. (2016, May 18). Four arguments for ethical online shaming (and 4 problems with them</w:t>
      </w:r>
      <w:proofErr w:type="gramStart"/>
      <w:r>
        <w:rPr>
          <w:rFonts w:ascii="Times New Roman" w:hAnsi="Times New Roman"/>
          <w:sz w:val="24"/>
          <w:szCs w:val="24"/>
        </w:rPr>
        <w:t>).The</w:t>
      </w:r>
      <w:proofErr w:type="gramEnd"/>
      <w:r>
        <w:rPr>
          <w:rFonts w:ascii="Times New Roman" w:hAnsi="Times New Roman"/>
          <w:sz w:val="24"/>
          <w:szCs w:val="24"/>
        </w:rPr>
        <w:t xml:space="preserve"> Conversation. </w:t>
      </w:r>
      <w:hyperlink r:id="rId11" w:history="1">
        <w:r>
          <w:rPr>
            <w:rStyle w:val="15"/>
            <w:sz w:val="24"/>
            <w:szCs w:val="24"/>
          </w:rPr>
          <w:t>https://theconversation.com/4-arguments-for-ethical-online-shaming-and-4-problems-with-them-59662</w:t>
        </w:r>
      </w:hyperlink>
    </w:p>
    <w:p w14:paraId="78B4CA51" w14:textId="77777777" w:rsidR="00BD06A7" w:rsidRDefault="00BD06A7">
      <w:pPr>
        <w:pStyle w:val="1"/>
        <w:wordWrap w:val="0"/>
        <w:autoSpaceDE w:val="0"/>
        <w:spacing w:line="480" w:lineRule="auto"/>
        <w:ind w:left="840" w:hangingChars="350" w:hanging="840"/>
        <w:jc w:val="left"/>
        <w:rPr>
          <w:rStyle w:val="15"/>
          <w:sz w:val="24"/>
          <w:szCs w:val="24"/>
        </w:rPr>
      </w:pPr>
    </w:p>
    <w:p w14:paraId="78B4CA52" w14:textId="77777777" w:rsidR="00BD06A7" w:rsidRDefault="003C5674">
      <w:pPr>
        <w:pStyle w:val="1"/>
        <w:wordWrap w:val="0"/>
        <w:autoSpaceDE w:val="0"/>
        <w:spacing w:line="480" w:lineRule="auto"/>
        <w:ind w:left="840" w:hangingChars="350" w:hanging="840"/>
        <w:jc w:val="left"/>
        <w:rPr>
          <w:rStyle w:val="15"/>
          <w:sz w:val="24"/>
          <w:szCs w:val="24"/>
        </w:rPr>
      </w:pPr>
      <w:r>
        <w:rPr>
          <w:rFonts w:ascii="Times New Roman" w:hAnsi="Times New Roman"/>
          <w:sz w:val="24"/>
          <w:szCs w:val="24"/>
        </w:rPr>
        <w:t xml:space="preserve">Devitt, J. (2015, June 17). Is shame too mean a tool for change? Our World. </w:t>
      </w:r>
      <w:hyperlink r:id="rId12" w:history="1">
        <w:r>
          <w:rPr>
            <w:rStyle w:val="15"/>
            <w:sz w:val="24"/>
            <w:szCs w:val="24"/>
          </w:rPr>
          <w:t>https://ourworld.unu.edu/en/is-shame-too-mean-or-a-tool-for-change</w:t>
        </w:r>
      </w:hyperlink>
    </w:p>
    <w:p w14:paraId="78B4CA53" w14:textId="77777777" w:rsidR="00BD06A7" w:rsidRDefault="00BD06A7">
      <w:pPr>
        <w:pStyle w:val="1"/>
        <w:wordWrap w:val="0"/>
        <w:autoSpaceDE w:val="0"/>
        <w:spacing w:line="480" w:lineRule="auto"/>
        <w:ind w:left="840" w:hangingChars="350" w:hanging="840"/>
        <w:jc w:val="left"/>
        <w:rPr>
          <w:rStyle w:val="15"/>
          <w:sz w:val="24"/>
          <w:szCs w:val="24"/>
        </w:rPr>
      </w:pPr>
    </w:p>
    <w:p w14:paraId="78B4CA54" w14:textId="77777777" w:rsidR="00BD06A7" w:rsidRDefault="003C5674">
      <w:pPr>
        <w:pStyle w:val="1"/>
        <w:wordWrap w:val="0"/>
        <w:autoSpaceDE w:val="0"/>
        <w:spacing w:line="480" w:lineRule="auto"/>
        <w:ind w:left="840" w:hangingChars="350" w:hanging="840"/>
        <w:contextualSpacing/>
        <w:jc w:val="left"/>
        <w:rPr>
          <w:rStyle w:val="15"/>
          <w:sz w:val="24"/>
          <w:szCs w:val="24"/>
        </w:rPr>
      </w:pPr>
      <w:proofErr w:type="spellStart"/>
      <w:r>
        <w:rPr>
          <w:rFonts w:ascii="Times New Roman" w:hAnsi="Times New Roman"/>
          <w:sz w:val="24"/>
          <w:szCs w:val="24"/>
        </w:rPr>
        <w:t>Mallén</w:t>
      </w:r>
      <w:proofErr w:type="spellEnd"/>
      <w:r>
        <w:rPr>
          <w:rFonts w:ascii="Times New Roman" w:hAnsi="Times New Roman"/>
          <w:sz w:val="24"/>
          <w:szCs w:val="24"/>
        </w:rPr>
        <w:t xml:space="preserve">, A. (2016). Stirring up virtual punishment: A case of citizen </w:t>
      </w:r>
      <w:proofErr w:type="spellStart"/>
      <w:proofErr w:type="gramStart"/>
      <w:r>
        <w:rPr>
          <w:rFonts w:ascii="Times New Roman" w:hAnsi="Times New Roman"/>
          <w:sz w:val="24"/>
          <w:szCs w:val="24"/>
        </w:rPr>
        <w:t>journalism,authenticity</w:t>
      </w:r>
      <w:proofErr w:type="spellEnd"/>
      <w:proofErr w:type="gramEnd"/>
      <w:r>
        <w:rPr>
          <w:rFonts w:ascii="Times New Roman" w:hAnsi="Times New Roman"/>
          <w:sz w:val="24"/>
          <w:szCs w:val="24"/>
        </w:rPr>
        <w:t xml:space="preserve"> and shaming. Journal of Scandinavian Studies in Criminology and Crime Prevention, 17(1), 3–18. </w:t>
      </w:r>
      <w:hyperlink r:id="rId13" w:history="1">
        <w:r>
          <w:rPr>
            <w:rStyle w:val="15"/>
            <w:sz w:val="24"/>
            <w:szCs w:val="24"/>
          </w:rPr>
          <w:t>https://doi-org.ezproxy.library.wisc.edu/10.1080/14043858.2016.1157940</w:t>
        </w:r>
      </w:hyperlink>
    </w:p>
    <w:p w14:paraId="78B4CA55" w14:textId="77777777" w:rsidR="00BD06A7" w:rsidRDefault="00BD06A7">
      <w:pPr>
        <w:pStyle w:val="1"/>
        <w:wordWrap w:val="0"/>
        <w:autoSpaceDE w:val="0"/>
        <w:spacing w:line="480" w:lineRule="auto"/>
        <w:ind w:left="840" w:hangingChars="350" w:hanging="840"/>
        <w:contextualSpacing/>
        <w:jc w:val="left"/>
        <w:rPr>
          <w:rStyle w:val="15"/>
          <w:sz w:val="24"/>
          <w:szCs w:val="24"/>
        </w:rPr>
      </w:pPr>
    </w:p>
    <w:p w14:paraId="78B4CA56" w14:textId="77777777" w:rsidR="00BD06A7" w:rsidRDefault="003C5674">
      <w:pPr>
        <w:pStyle w:val="1"/>
        <w:autoSpaceDE w:val="0"/>
        <w:spacing w:line="480" w:lineRule="auto"/>
        <w:ind w:left="840" w:hangingChars="350" w:hanging="840"/>
        <w:jc w:val="left"/>
        <w:rPr>
          <w:rFonts w:ascii="Times New Roman" w:hAnsi="Times New Roman"/>
          <w:sz w:val="24"/>
          <w:szCs w:val="24"/>
        </w:rPr>
      </w:pPr>
      <w:r>
        <w:rPr>
          <w:rFonts w:ascii="Times New Roman" w:hAnsi="Times New Roman"/>
          <w:sz w:val="24"/>
          <w:szCs w:val="24"/>
        </w:rPr>
        <w:t xml:space="preserve">Pogue, D. (2016). The bright side of internet shaming. Scientific American, 315(4), 28. </w:t>
      </w:r>
      <w:hyperlink r:id="rId14" w:history="1">
        <w:r>
          <w:rPr>
            <w:rStyle w:val="15"/>
            <w:sz w:val="24"/>
            <w:szCs w:val="24"/>
          </w:rPr>
          <w:t>https://doi-org.ezproxy.library.wisc.edu/10.1038/scientificamerican1016-28</w:t>
        </w:r>
      </w:hyperlink>
    </w:p>
    <w:p w14:paraId="78B4CA57" w14:textId="77777777" w:rsidR="00BD06A7" w:rsidRDefault="003C5674">
      <w:pPr>
        <w:pStyle w:val="1"/>
        <w:autoSpaceDE w:val="0"/>
        <w:spacing w:line="480" w:lineRule="auto"/>
        <w:ind w:left="840" w:hangingChars="350" w:hanging="840"/>
        <w:jc w:val="left"/>
        <w:rPr>
          <w:rFonts w:ascii="Times New Roman" w:hAnsi="Times New Roman"/>
          <w:sz w:val="24"/>
          <w:szCs w:val="24"/>
        </w:rPr>
      </w:pPr>
      <w:r>
        <w:rPr>
          <w:rFonts w:ascii="Times New Roman" w:hAnsi="Times New Roman"/>
          <w:sz w:val="24"/>
          <w:szCs w:val="24"/>
        </w:rPr>
        <w:t xml:space="preserve"> </w:t>
      </w:r>
    </w:p>
    <w:p w14:paraId="78B4CA58" w14:textId="77777777" w:rsidR="00BD06A7" w:rsidRDefault="003C5674">
      <w:pPr>
        <w:pStyle w:val="1"/>
        <w:autoSpaceDE w:val="0"/>
        <w:spacing w:line="480" w:lineRule="auto"/>
        <w:ind w:left="840" w:hangingChars="350" w:hanging="840"/>
        <w:jc w:val="left"/>
        <w:rPr>
          <w:rFonts w:ascii="Times New Roman" w:hAnsi="Times New Roman"/>
          <w:sz w:val="24"/>
          <w:szCs w:val="24"/>
        </w:rPr>
      </w:pPr>
      <w:r>
        <w:rPr>
          <w:rFonts w:ascii="Times New Roman" w:hAnsi="Times New Roman"/>
          <w:sz w:val="24"/>
          <w:szCs w:val="24"/>
        </w:rPr>
        <w:t xml:space="preserve"> </w:t>
      </w:r>
    </w:p>
    <w:p w14:paraId="78B4CA59" w14:textId="77777777" w:rsidR="00BD06A7" w:rsidRDefault="00BD06A7">
      <w:pPr>
        <w:jc w:val="left"/>
        <w:rPr>
          <w:rFonts w:ascii="Times New Roman" w:hAnsi="Times New Roman" w:cs="Times New Roman"/>
          <w:sz w:val="24"/>
          <w:szCs w:val="24"/>
        </w:rPr>
      </w:pPr>
    </w:p>
    <w:sectPr w:rsidR="00BD06A7">
      <w:headerReference w:type="default" r:id="rId15"/>
      <w:pgSz w:w="11906" w:h="16838"/>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Terry Nuckolls" w:date="2020-09-27T15:48:00Z" w:initials="TN">
    <w:p w14:paraId="0BFF89F8" w14:textId="6C9FD4A4" w:rsidR="00E72CBF" w:rsidRPr="00E72CBF" w:rsidRDefault="00E72CBF">
      <w:pPr>
        <w:pStyle w:val="CommentText"/>
        <w:rPr>
          <w:rFonts w:ascii="Times New Roman" w:hAnsi="Times New Roman" w:cs="Times New Roman"/>
          <w:sz w:val="24"/>
          <w:szCs w:val="24"/>
        </w:rPr>
      </w:pPr>
      <w:r w:rsidRPr="00E72CBF">
        <w:rPr>
          <w:rStyle w:val="CommentReference"/>
          <w:rFonts w:ascii="Times New Roman" w:hAnsi="Times New Roman" w:cs="Times New Roman"/>
          <w:sz w:val="24"/>
          <w:szCs w:val="24"/>
        </w:rPr>
        <w:annotationRef/>
      </w:r>
      <w:r>
        <w:rPr>
          <w:rFonts w:ascii="Times New Roman" w:hAnsi="Times New Roman" w:cs="Times New Roman"/>
          <w:sz w:val="24"/>
          <w:szCs w:val="24"/>
        </w:rPr>
        <w:t>BETTER:  UNUSUAL PHENOMENA</w:t>
      </w:r>
    </w:p>
  </w:comment>
  <w:comment w:id="2" w:author="Terry Nuckolls" w:date="2020-09-27T15:50:00Z" w:initials="TN">
    <w:p w14:paraId="4AAD9A54" w14:textId="1F58246C" w:rsidR="00E72CBF" w:rsidRDefault="00E72CBF">
      <w:pPr>
        <w:pStyle w:val="CommentText"/>
      </w:pPr>
      <w:r>
        <w:rPr>
          <w:rStyle w:val="CommentReference"/>
        </w:rPr>
        <w:annotationRef/>
      </w:r>
      <w:r>
        <w:t>THE USE OF SOCIAL MEDIA</w:t>
      </w:r>
    </w:p>
  </w:comment>
  <w:comment w:id="3" w:author="Terry Nuckolls" w:date="2020-09-27T15:51:00Z" w:initials="TN">
    <w:p w14:paraId="3C1AC7E3" w14:textId="30A51537" w:rsidR="00E72CBF" w:rsidRDefault="00E72CBF">
      <w:pPr>
        <w:pStyle w:val="CommentText"/>
      </w:pPr>
      <w:r>
        <w:rPr>
          <w:rStyle w:val="CommentReference"/>
        </w:rPr>
        <w:annotationRef/>
      </w:r>
      <w:r>
        <w:t xml:space="preserve">ABOUT </w:t>
      </w:r>
    </w:p>
  </w:comment>
  <w:comment w:id="4" w:author="Terry Nuckolls" w:date="2020-09-27T15:50:00Z" w:initials="TN">
    <w:p w14:paraId="1379FD9B" w14:textId="27E94C24" w:rsidR="00E72CBF" w:rsidRDefault="00E72CBF">
      <w:pPr>
        <w:pStyle w:val="CommentText"/>
      </w:pPr>
      <w:r>
        <w:rPr>
          <w:rStyle w:val="CommentReference"/>
        </w:rPr>
        <w:annotationRef/>
      </w:r>
      <w:r>
        <w:t>TO THOSE INVOLVED</w:t>
      </w:r>
    </w:p>
  </w:comment>
  <w:comment w:id="5" w:author="Terry Nuckolls" w:date="2020-09-27T15:51:00Z" w:initials="TN">
    <w:p w14:paraId="482BB992" w14:textId="08CCE2CA" w:rsidR="00E72CBF" w:rsidRDefault="00E72CBF">
      <w:pPr>
        <w:pStyle w:val="CommentText"/>
      </w:pPr>
      <w:r>
        <w:rPr>
          <w:rStyle w:val="CommentReference"/>
        </w:rPr>
        <w:annotationRef/>
      </w:r>
      <w:r>
        <w:t xml:space="preserve">NEVER FIRSTLY   </w:t>
      </w:r>
      <w:proofErr w:type="gramStart"/>
      <w:r>
        <w:t>JUST;  FIRST</w:t>
      </w:r>
      <w:proofErr w:type="gramEnd"/>
      <w:r>
        <w:t xml:space="preserve">  I NOW THAT SEEMS ODD BECAUSE THE WORD ‘SECONDLY’ IS USED; HOWEVER, FIRSTLY IS NOT.</w:t>
      </w:r>
    </w:p>
  </w:comment>
  <w:comment w:id="6" w:author="Terry Nuckolls" w:date="2020-09-27T15:53:00Z" w:initials="TN">
    <w:p w14:paraId="37250D2A" w14:textId="14BCCA63" w:rsidR="00E72CBF" w:rsidRDefault="00E72CBF">
      <w:pPr>
        <w:pStyle w:val="CommentText"/>
      </w:pPr>
      <w:r>
        <w:rPr>
          <w:rStyle w:val="CommentReference"/>
        </w:rPr>
        <w:annotationRef/>
      </w:r>
      <w:r>
        <w:t>YOU DON’T’ ‘IMPLEMENT’ SOCIAL MEDIA, YOU USE IT OR EMPLOYEE IT</w:t>
      </w:r>
    </w:p>
  </w:comment>
  <w:comment w:id="7" w:author="Terry Nuckolls" w:date="2020-09-27T15:53:00Z" w:initials="TN">
    <w:p w14:paraId="29ACF33C" w14:textId="5429B40B" w:rsidR="00E72CBF" w:rsidRDefault="00E72CBF">
      <w:pPr>
        <w:pStyle w:val="CommentText"/>
      </w:pPr>
      <w:r>
        <w:rPr>
          <w:rStyle w:val="CommentReference"/>
        </w:rPr>
        <w:annotationRef/>
      </w:r>
      <w:r>
        <w:t>IN ORDER TO PROTECT</w:t>
      </w:r>
    </w:p>
  </w:comment>
  <w:comment w:id="11" w:author="Terry Nuckolls" w:date="2020-09-27T15:56:00Z" w:initials="TN">
    <w:p w14:paraId="5204BC8D" w14:textId="1AC25A05" w:rsidR="00E72CBF" w:rsidRDefault="00E72CBF">
      <w:pPr>
        <w:pStyle w:val="CommentText"/>
      </w:pPr>
      <w:r>
        <w:rPr>
          <w:rStyle w:val="CommentReference"/>
        </w:rPr>
        <w:annotationRef/>
      </w:r>
    </w:p>
  </w:comment>
  <w:comment w:id="12" w:author="Terry Nuckolls" w:date="2020-09-27T15:56:00Z" w:initials="TN">
    <w:p w14:paraId="2D0441C4" w14:textId="383E82B0" w:rsidR="00E72CBF" w:rsidRDefault="00E72CBF">
      <w:pPr>
        <w:pStyle w:val="CommentText"/>
      </w:pPr>
      <w:r>
        <w:rPr>
          <w:rStyle w:val="CommentReference"/>
        </w:rPr>
        <w:annotationRef/>
      </w:r>
      <w:r>
        <w:t xml:space="preserve">REMOVE GOES.  ALSO, YOU SHOULD NOT REALLY USE CLICHES OR </w:t>
      </w:r>
      <w:r w:rsidR="00497E32">
        <w:t>PROVERBS IN ACADEMIC WRITING</w:t>
      </w:r>
    </w:p>
  </w:comment>
  <w:comment w:id="13" w:author="Terry Nuckolls" w:date="2020-09-27T16:00:00Z" w:initials="TN">
    <w:p w14:paraId="51287294" w14:textId="1EFB7C8C" w:rsidR="00497E32" w:rsidRDefault="00497E32">
      <w:pPr>
        <w:pStyle w:val="CommentText"/>
      </w:pPr>
      <w:r>
        <w:rPr>
          <w:rStyle w:val="CommentReference"/>
        </w:rPr>
        <w:annotationRef/>
      </w:r>
      <w:r>
        <w:t>BEARD CONTINUES BY NOTING THAT THE INTERNET CAN BE USED TO SHAME THOSE WHO INSIST THAT THEY</w:t>
      </w:r>
      <w:proofErr w:type="gramStart"/>
      <w:r>
        <w:t>….THE</w:t>
      </w:r>
      <w:proofErr w:type="gramEnd"/>
      <w:r>
        <w:t xml:space="preserve"> SELF-RIGHTEOUS (p. 2)..</w:t>
      </w:r>
    </w:p>
  </w:comment>
  <w:comment w:id="14" w:author="Terry Nuckolls" w:date="2020-09-27T16:02:00Z" w:initials="TN">
    <w:p w14:paraId="22BBFFDA" w14:textId="711D81E3" w:rsidR="00497E32" w:rsidRDefault="00497E32">
      <w:pPr>
        <w:pStyle w:val="CommentText"/>
      </w:pPr>
      <w:r>
        <w:rPr>
          <w:rStyle w:val="CommentReference"/>
        </w:rPr>
        <w:annotationRef/>
      </w:r>
      <w:r>
        <w:t>I STRONGLY ADVISE YOU TO LEARN THAT I DO NOT LIKE ALL OF THE SOURCE INFORMATION TO BE IN AN END-OF-SENTENCE PARENTHESIS.  LOOK AT HOW I HAVE USE THE SAME INFORMATION IN THE COMMMENT ABOVE THIS COMMENT.</w:t>
      </w:r>
    </w:p>
  </w:comment>
  <w:comment w:id="15" w:author="Terry Nuckolls" w:date="2020-09-27T16:05:00Z" w:initials="TN">
    <w:p w14:paraId="30E5C9D9" w14:textId="588BB6CB" w:rsidR="00497E32" w:rsidRDefault="00497E32">
      <w:pPr>
        <w:pStyle w:val="CommentText"/>
      </w:pPr>
      <w:r>
        <w:rPr>
          <w:rStyle w:val="CommentReference"/>
        </w:rPr>
        <w:annotationRef/>
      </w:r>
      <w:r>
        <w:t>SUCH CHANGE</w:t>
      </w:r>
    </w:p>
  </w:comment>
  <w:comment w:id="16" w:author="Terry Nuckolls" w:date="2020-09-27T16:05:00Z" w:initials="TN">
    <w:p w14:paraId="02F06A1C" w14:textId="769AAC95" w:rsidR="00497E32" w:rsidRDefault="00497E32">
      <w:pPr>
        <w:pStyle w:val="CommentText"/>
      </w:pPr>
      <w:r>
        <w:rPr>
          <w:rStyle w:val="CommentReference"/>
        </w:rPr>
        <w:annotationRef/>
      </w:r>
      <w:r>
        <w:t>DENOUNCING</w:t>
      </w:r>
    </w:p>
  </w:comment>
  <w:comment w:id="17" w:author="Terry Nuckolls" w:date="2020-09-27T16:05:00Z" w:initials="TN">
    <w:p w14:paraId="26DBC22C" w14:textId="1306DC06" w:rsidR="00497E32" w:rsidRDefault="00497E32">
      <w:pPr>
        <w:pStyle w:val="CommentText"/>
      </w:pPr>
      <w:r>
        <w:rPr>
          <w:rStyle w:val="CommentReference"/>
        </w:rPr>
        <w:annotationRef/>
      </w:r>
      <w:r>
        <w:t>THIS VERB IS NOT ON MY LIST OF ACCEPTABLE REPORTING VERBS THAT I EMAILED THE CLASS ON 9-16.</w:t>
      </w:r>
    </w:p>
  </w:comment>
  <w:comment w:id="18" w:author="Terry Nuckolls" w:date="2020-09-27T16:07:00Z" w:initials="TN">
    <w:p w14:paraId="0FF75457" w14:textId="20B85D99" w:rsidR="0085175F" w:rsidRDefault="0085175F">
      <w:pPr>
        <w:pStyle w:val="CommentText"/>
      </w:pPr>
      <w:r>
        <w:rPr>
          <w:rStyle w:val="CommentReference"/>
        </w:rPr>
        <w:annotationRef/>
      </w:r>
      <w:r>
        <w:t xml:space="preserve">UNACCEPTABLE CITATION   THIS IS THE WAY:  </w:t>
      </w:r>
      <w:proofErr w:type="gramStart"/>
      <w:r>
        <w:t>AUTHOR( (</w:t>
      </w:r>
      <w:proofErr w:type="gramEnd"/>
      <w:r>
        <w:t>YEAR) REPORTING VERB…(p. 3).</w:t>
      </w:r>
    </w:p>
  </w:comment>
  <w:comment w:id="19" w:author="Terry Nuckolls" w:date="2020-09-27T16:09:00Z" w:initials="TN">
    <w:p w14:paraId="5BEB6D6E" w14:textId="377D95EA" w:rsidR="0085175F" w:rsidRDefault="0085175F">
      <w:pPr>
        <w:pStyle w:val="CommentText"/>
      </w:pPr>
      <w:r>
        <w:rPr>
          <w:rStyle w:val="CommentReference"/>
        </w:rPr>
        <w:annotationRef/>
      </w:r>
      <w:r>
        <w:t>BEHAVE</w:t>
      </w:r>
    </w:p>
  </w:comment>
  <w:comment w:id="20" w:author="Terry Nuckolls" w:date="2020-09-27T16:09:00Z" w:initials="TN">
    <w:p w14:paraId="67ED0A92" w14:textId="0B7F0A5B" w:rsidR="0085175F" w:rsidRDefault="0085175F">
      <w:pPr>
        <w:pStyle w:val="CommentText"/>
      </w:pPr>
      <w:r>
        <w:rPr>
          <w:rStyle w:val="CommentReference"/>
        </w:rPr>
        <w:annotationRef/>
      </w:r>
      <w:r>
        <w:t>BY PROPERLY IMPLEMENTING SOCIAL CHANGE.</w:t>
      </w:r>
    </w:p>
  </w:comment>
  <w:comment w:id="21" w:author="Terry Nuckolls" w:date="2020-09-27T16:10:00Z" w:initials="TN">
    <w:p w14:paraId="1CB8CC4B" w14:textId="77777777" w:rsidR="0085175F" w:rsidRDefault="0085175F">
      <w:pPr>
        <w:pStyle w:val="CommentText"/>
      </w:pPr>
      <w:r>
        <w:rPr>
          <w:rStyle w:val="CommentReference"/>
        </w:rPr>
        <w:annotationRef/>
      </w:r>
      <w:r>
        <w:t>IN CONTRAST TO WHAT?????</w:t>
      </w:r>
    </w:p>
    <w:p w14:paraId="23BD0D71" w14:textId="061C940D" w:rsidR="0085175F" w:rsidRDefault="0085175F">
      <w:pPr>
        <w:pStyle w:val="CommentText"/>
      </w:pPr>
      <w:r>
        <w:t>BETTER:  IT MIGHT BE ARGUED THAT INTERNET SHAMING SHOULD NOT BE USED AS A TOOL TO PROMOTE SOCIAL CHANGE BECAUSE ONLINE SHAMING IS INEFFECTIVE AND HAS ONLY A SHORT-TERM INFLUENCE.  INDEED, POGUE (2016) CLAIMS THAT BECAUSE ONLINE SHAMING HAPPENS SO OFTEN, THE SHAMING IS NOT TAKEN SERIOUSLY (p. 2).  IN OTHER WORDS, SOCIETY IS GENERALLY IMMUNE FROM ONLINE SHAMING.</w:t>
      </w:r>
    </w:p>
  </w:comment>
  <w:comment w:id="22" w:author="Terry Nuckolls" w:date="2020-09-27T16:15:00Z" w:initials="TN">
    <w:p w14:paraId="116871EC" w14:textId="59457609" w:rsidR="0085175F" w:rsidRDefault="0085175F">
      <w:pPr>
        <w:pStyle w:val="CommentText"/>
      </w:pPr>
      <w:r>
        <w:rPr>
          <w:rStyle w:val="CommentReference"/>
        </w:rPr>
        <w:annotationRef/>
      </w:r>
      <w:r>
        <w:t xml:space="preserve">YOU NEVER WANT A REFUTATION TO BE IN THE SAME PARAGRAPH THAT THE COUNTERARGUMENT IS IN, BUT THAT IS WHAT YOU DO HERE.  YOU NEED A TOPIC SENTENCE TO INTRODUCE YOUR REFUTATION, THEN THE SOUCE EVIDENCE, </w:t>
      </w:r>
      <w:proofErr w:type="gramStart"/>
      <w:r>
        <w:t>THAN</w:t>
      </w:r>
      <w:proofErr w:type="gramEnd"/>
      <w:r>
        <w:t xml:space="preserve"> AN EXPLANATION:  ICE</w:t>
      </w:r>
    </w:p>
  </w:comment>
  <w:comment w:id="23" w:author="Terry Nuckolls" w:date="2020-09-27T16:18:00Z" w:initials="TN">
    <w:p w14:paraId="021B9D3C" w14:textId="2E52FCC3" w:rsidR="00210B09" w:rsidRDefault="00210B09">
      <w:pPr>
        <w:pStyle w:val="CommentText"/>
      </w:pPr>
      <w:r>
        <w:rPr>
          <w:rStyle w:val="CommentReference"/>
        </w:rPr>
        <w:annotationRef/>
      </w:r>
      <w:r>
        <w:t xml:space="preserve">YOU NEVER WANT A CITATION OF EVIDENCE IN YOUR CONCLUSION.  THE CONCLUSION IS NOT THE PLACE FOR SOURCE EVIDENCE.  </w:t>
      </w:r>
      <w:r>
        <w:t xml:space="preserve">THE BODY OF THE ESSAY IS FOR </w:t>
      </w:r>
      <w:r>
        <w:t>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FF89F8" w15:done="0"/>
  <w15:commentEx w15:paraId="4AAD9A54" w15:done="0"/>
  <w15:commentEx w15:paraId="3C1AC7E3" w15:done="0"/>
  <w15:commentEx w15:paraId="1379FD9B" w15:done="0"/>
  <w15:commentEx w15:paraId="482BB992" w15:done="0"/>
  <w15:commentEx w15:paraId="37250D2A" w15:done="0"/>
  <w15:commentEx w15:paraId="29ACF33C" w15:done="0"/>
  <w15:commentEx w15:paraId="5204BC8D" w15:done="0"/>
  <w15:commentEx w15:paraId="2D0441C4" w15:done="0"/>
  <w15:commentEx w15:paraId="51287294" w15:done="0"/>
  <w15:commentEx w15:paraId="22BBFFDA" w15:done="0"/>
  <w15:commentEx w15:paraId="30E5C9D9" w15:done="0"/>
  <w15:commentEx w15:paraId="02F06A1C" w15:done="0"/>
  <w15:commentEx w15:paraId="26DBC22C" w15:done="0"/>
  <w15:commentEx w15:paraId="0FF75457" w15:done="0"/>
  <w15:commentEx w15:paraId="5BEB6D6E" w15:done="0"/>
  <w15:commentEx w15:paraId="67ED0A92" w15:done="0"/>
  <w15:commentEx w15:paraId="23BD0D71" w15:done="0"/>
  <w15:commentEx w15:paraId="116871EC" w15:done="0"/>
  <w15:commentEx w15:paraId="021B9D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B32E7" w16cex:dateUtc="2020-09-27T20:48:00Z"/>
  <w16cex:commentExtensible w16cex:durableId="231B3336" w16cex:dateUtc="2020-09-27T20:50:00Z"/>
  <w16cex:commentExtensible w16cex:durableId="231B3377" w16cex:dateUtc="2020-09-27T20:51:00Z"/>
  <w16cex:commentExtensible w16cex:durableId="231B335A" w16cex:dateUtc="2020-09-27T20:50:00Z"/>
  <w16cex:commentExtensible w16cex:durableId="231B3383" w16cex:dateUtc="2020-09-27T20:51:00Z"/>
  <w16cex:commentExtensible w16cex:durableId="231B33E0" w16cex:dateUtc="2020-09-27T20:53:00Z"/>
  <w16cex:commentExtensible w16cex:durableId="231B3405" w16cex:dateUtc="2020-09-27T20:53:00Z"/>
  <w16cex:commentExtensible w16cex:durableId="231B34B3" w16cex:dateUtc="2020-09-27T20:56:00Z"/>
  <w16cex:commentExtensible w16cex:durableId="231B34BB" w16cex:dateUtc="2020-09-27T20:56:00Z"/>
  <w16cex:commentExtensible w16cex:durableId="231B3582" w16cex:dateUtc="2020-09-27T21:00:00Z"/>
  <w16cex:commentExtensible w16cex:durableId="231B362D" w16cex:dateUtc="2020-09-27T21:02:00Z"/>
  <w16cex:commentExtensible w16cex:durableId="231B36BD" w16cex:dateUtc="2020-09-27T21:05:00Z"/>
  <w16cex:commentExtensible w16cex:durableId="231B36D0" w16cex:dateUtc="2020-09-27T21:05:00Z"/>
  <w16cex:commentExtensible w16cex:durableId="231B36E6" w16cex:dateUtc="2020-09-27T21:05:00Z"/>
  <w16cex:commentExtensible w16cex:durableId="231B375F" w16cex:dateUtc="2020-09-27T21:07:00Z"/>
  <w16cex:commentExtensible w16cex:durableId="231B37B7" w16cex:dateUtc="2020-09-27T21:09:00Z"/>
  <w16cex:commentExtensible w16cex:durableId="231B37D2" w16cex:dateUtc="2020-09-27T21:09:00Z"/>
  <w16cex:commentExtensible w16cex:durableId="231B37F5" w16cex:dateUtc="2020-09-27T21:10:00Z"/>
  <w16cex:commentExtensible w16cex:durableId="231B3938" w16cex:dateUtc="2020-09-27T21:15:00Z"/>
  <w16cex:commentExtensible w16cex:durableId="231B39DD" w16cex:dateUtc="2020-09-27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FF89F8" w16cid:durableId="231B32E7"/>
  <w16cid:commentId w16cid:paraId="4AAD9A54" w16cid:durableId="231B3336"/>
  <w16cid:commentId w16cid:paraId="3C1AC7E3" w16cid:durableId="231B3377"/>
  <w16cid:commentId w16cid:paraId="1379FD9B" w16cid:durableId="231B335A"/>
  <w16cid:commentId w16cid:paraId="482BB992" w16cid:durableId="231B3383"/>
  <w16cid:commentId w16cid:paraId="37250D2A" w16cid:durableId="231B33E0"/>
  <w16cid:commentId w16cid:paraId="29ACF33C" w16cid:durableId="231B3405"/>
  <w16cid:commentId w16cid:paraId="5204BC8D" w16cid:durableId="231B34B3"/>
  <w16cid:commentId w16cid:paraId="2D0441C4" w16cid:durableId="231B34BB"/>
  <w16cid:commentId w16cid:paraId="51287294" w16cid:durableId="231B3582"/>
  <w16cid:commentId w16cid:paraId="22BBFFDA" w16cid:durableId="231B362D"/>
  <w16cid:commentId w16cid:paraId="30E5C9D9" w16cid:durableId="231B36BD"/>
  <w16cid:commentId w16cid:paraId="02F06A1C" w16cid:durableId="231B36D0"/>
  <w16cid:commentId w16cid:paraId="26DBC22C" w16cid:durableId="231B36E6"/>
  <w16cid:commentId w16cid:paraId="0FF75457" w16cid:durableId="231B375F"/>
  <w16cid:commentId w16cid:paraId="5BEB6D6E" w16cid:durableId="231B37B7"/>
  <w16cid:commentId w16cid:paraId="67ED0A92" w16cid:durableId="231B37D2"/>
  <w16cid:commentId w16cid:paraId="23BD0D71" w16cid:durableId="231B37F5"/>
  <w16cid:commentId w16cid:paraId="116871EC" w16cid:durableId="231B3938"/>
  <w16cid:commentId w16cid:paraId="021B9D3C" w16cid:durableId="231B39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00195" w14:textId="77777777" w:rsidR="009C748F" w:rsidRDefault="009C748F">
      <w:r>
        <w:separator/>
      </w:r>
    </w:p>
  </w:endnote>
  <w:endnote w:type="continuationSeparator" w:id="0">
    <w:p w14:paraId="2F4B95F3" w14:textId="77777777" w:rsidR="009C748F" w:rsidRDefault="009C7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D9B0E" w14:textId="77777777" w:rsidR="009C748F" w:rsidRDefault="009C748F">
      <w:r>
        <w:separator/>
      </w:r>
    </w:p>
  </w:footnote>
  <w:footnote w:type="continuationSeparator" w:id="0">
    <w:p w14:paraId="7DE765D5" w14:textId="77777777" w:rsidR="009C748F" w:rsidRDefault="009C7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5437686"/>
      <w:docPartObj>
        <w:docPartGallery w:val="AutoText"/>
      </w:docPartObj>
    </w:sdtPr>
    <w:sdtEndPr/>
    <w:sdtContent>
      <w:p w14:paraId="78B4CA5A" w14:textId="77777777" w:rsidR="00BD06A7" w:rsidRDefault="003C5674">
        <w:pPr>
          <w:pStyle w:val="Header"/>
          <w:jc w:val="right"/>
        </w:pPr>
        <w:r>
          <w:fldChar w:fldCharType="begin"/>
        </w:r>
        <w:r>
          <w:instrText xml:space="preserve"> PAGE   \* MERGEFORMAT </w:instrText>
        </w:r>
        <w:r>
          <w:fldChar w:fldCharType="separate"/>
        </w:r>
        <w:r>
          <w:t>2</w:t>
        </w:r>
        <w:r>
          <w:fldChar w:fldCharType="end"/>
        </w:r>
      </w:p>
    </w:sdtContent>
  </w:sdt>
  <w:p w14:paraId="78B4CA5B" w14:textId="77777777" w:rsidR="00BD06A7" w:rsidRDefault="00BD06A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rry Nuckolls">
    <w15:presenceInfo w15:providerId="None" w15:userId="Terry Nuckol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C18"/>
    <w:rsid w:val="000B6ED0"/>
    <w:rsid w:val="000F50FE"/>
    <w:rsid w:val="001452BA"/>
    <w:rsid w:val="00185340"/>
    <w:rsid w:val="001B6F7D"/>
    <w:rsid w:val="001E0F0B"/>
    <w:rsid w:val="00210B09"/>
    <w:rsid w:val="00260F75"/>
    <w:rsid w:val="00305BFE"/>
    <w:rsid w:val="003C5674"/>
    <w:rsid w:val="003C61C2"/>
    <w:rsid w:val="00497E32"/>
    <w:rsid w:val="004F0098"/>
    <w:rsid w:val="00517C18"/>
    <w:rsid w:val="00800477"/>
    <w:rsid w:val="0085175F"/>
    <w:rsid w:val="00924242"/>
    <w:rsid w:val="009630C5"/>
    <w:rsid w:val="009C748F"/>
    <w:rsid w:val="009D71F6"/>
    <w:rsid w:val="00AD381E"/>
    <w:rsid w:val="00B6349E"/>
    <w:rsid w:val="00BD06A7"/>
    <w:rsid w:val="00C327F7"/>
    <w:rsid w:val="00C547A5"/>
    <w:rsid w:val="00C77C45"/>
    <w:rsid w:val="00D7769A"/>
    <w:rsid w:val="00E23E8D"/>
    <w:rsid w:val="00E45A99"/>
    <w:rsid w:val="00E72CBF"/>
    <w:rsid w:val="00EE2295"/>
    <w:rsid w:val="00F13508"/>
    <w:rsid w:val="00F7513C"/>
    <w:rsid w:val="6C0A4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CA36"/>
  <w15:docId w15:val="{E5725046-79C2-4326-8317-E97B841D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513"/>
        <w:tab w:val="right" w:pos="9026"/>
      </w:tabs>
      <w:snapToGrid w:val="0"/>
      <w:jc w:val="center"/>
    </w:pPr>
    <w:rPr>
      <w:sz w:val="18"/>
      <w:szCs w:val="18"/>
    </w:rPr>
  </w:style>
  <w:style w:type="paragraph" w:customStyle="1" w:styleId="1">
    <w:name w:val="正文1"/>
    <w:pPr>
      <w:widowControl w:val="0"/>
      <w:jc w:val="both"/>
    </w:pPr>
    <w:rPr>
      <w:rFonts w:ascii="Calibri" w:eastAsia="SimSun" w:hAnsi="Calibri" w:cs="Times New Roman"/>
      <w:kern w:val="2"/>
      <w:sz w:val="21"/>
      <w:szCs w:val="21"/>
    </w:rPr>
  </w:style>
  <w:style w:type="character" w:customStyle="1" w:styleId="15">
    <w:name w:val="15"/>
    <w:basedOn w:val="DefaultParagraphFont"/>
    <w:rPr>
      <w:rFonts w:ascii="Times New Roman" w:hAnsi="Times New Roman" w:cs="Times New Roman" w:hint="default"/>
      <w:color w:val="0563C1"/>
      <w:u w:val="single"/>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styleId="CommentReference">
    <w:name w:val="annotation reference"/>
    <w:basedOn w:val="DefaultParagraphFont"/>
    <w:uiPriority w:val="99"/>
    <w:semiHidden/>
    <w:unhideWhenUsed/>
    <w:rsid w:val="00E72CBF"/>
    <w:rPr>
      <w:sz w:val="16"/>
      <w:szCs w:val="16"/>
    </w:rPr>
  </w:style>
  <w:style w:type="paragraph" w:styleId="CommentText">
    <w:name w:val="annotation text"/>
    <w:basedOn w:val="Normal"/>
    <w:link w:val="CommentTextChar"/>
    <w:uiPriority w:val="99"/>
    <w:semiHidden/>
    <w:unhideWhenUsed/>
    <w:rsid w:val="00E72CBF"/>
    <w:rPr>
      <w:sz w:val="20"/>
      <w:szCs w:val="20"/>
    </w:rPr>
  </w:style>
  <w:style w:type="character" w:customStyle="1" w:styleId="CommentTextChar">
    <w:name w:val="Comment Text Char"/>
    <w:basedOn w:val="DefaultParagraphFont"/>
    <w:link w:val="CommentText"/>
    <w:uiPriority w:val="99"/>
    <w:semiHidden/>
    <w:rsid w:val="00E72CBF"/>
    <w:rPr>
      <w:kern w:val="2"/>
    </w:rPr>
  </w:style>
  <w:style w:type="paragraph" w:styleId="CommentSubject">
    <w:name w:val="annotation subject"/>
    <w:basedOn w:val="CommentText"/>
    <w:next w:val="CommentText"/>
    <w:link w:val="CommentSubjectChar"/>
    <w:uiPriority w:val="99"/>
    <w:semiHidden/>
    <w:unhideWhenUsed/>
    <w:rsid w:val="00E72CBF"/>
    <w:rPr>
      <w:b/>
      <w:bCs/>
    </w:rPr>
  </w:style>
  <w:style w:type="character" w:customStyle="1" w:styleId="CommentSubjectChar">
    <w:name w:val="Comment Subject Char"/>
    <w:basedOn w:val="CommentTextChar"/>
    <w:link w:val="CommentSubject"/>
    <w:uiPriority w:val="99"/>
    <w:semiHidden/>
    <w:rsid w:val="00E72CBF"/>
    <w:rPr>
      <w:b/>
      <w:bCs/>
      <w:kern w:val="2"/>
    </w:rPr>
  </w:style>
  <w:style w:type="paragraph" w:styleId="BalloonText">
    <w:name w:val="Balloon Text"/>
    <w:basedOn w:val="Normal"/>
    <w:link w:val="BalloonTextChar"/>
    <w:uiPriority w:val="99"/>
    <w:semiHidden/>
    <w:unhideWhenUsed/>
    <w:rsid w:val="00E72C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CBF"/>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ezproxy.library.wisc.edu/10.1080/14043858.2016.115794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ourworld.unu.edu/en/is-shame-too-mean-or-a-tool-for-change"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heconversation.com/4-arguments-for-ethical-online-shaming-and-4-problems-with-them-59662"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ezproxy.library.wisc.edu/10.1038/scientificamerican101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余湛</dc:creator>
  <cp:lastModifiedBy>Terry Nuckolls</cp:lastModifiedBy>
  <cp:revision>2</cp:revision>
  <dcterms:created xsi:type="dcterms:W3CDTF">2020-09-27T21:20:00Z</dcterms:created>
  <dcterms:modified xsi:type="dcterms:W3CDTF">2020-09-27T21:20:00Z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